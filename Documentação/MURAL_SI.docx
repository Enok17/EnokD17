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2" w:hanging="4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MURAL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1.0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38"/>
          <w:szCs w:val="38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2" w:hanging="4"/>
        <w:jc w:val="center"/>
        <w:rPr>
          <w:rFonts w:ascii="Arial" w:cs="Arial" w:eastAsia="Arial" w:hAnsi="Arial"/>
          <w:b w:val="1"/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1" w:hanging="3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" w:hanging="3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Enok Diomar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Luan Reis de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jc w:val="center"/>
        <w:rPr>
          <w:color w:val="000000"/>
          <w:sz w:val="20"/>
          <w:szCs w:val="20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8" w:w="11906"/>
          <w:pgMar w:bottom="1134" w:top="1701" w:left="1701" w:right="1134" w:header="1134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10.0" w:type="dxa"/>
        <w:jc w:val="left"/>
        <w:tblInd w:w="0.0" w:type="dxa"/>
        <w:tblLayout w:type="fixed"/>
        <w:tblLook w:val="0000"/>
      </w:tblPr>
      <w:tblGrid>
        <w:gridCol w:w="1515"/>
        <w:gridCol w:w="1005"/>
        <w:gridCol w:w="4275"/>
        <w:gridCol w:w="2015"/>
        <w:tblGridChange w:id="0">
          <w:tblGrid>
            <w:gridCol w:w="1515"/>
            <w:gridCol w:w="1005"/>
            <w:gridCol w:w="4275"/>
            <w:gridCol w:w="2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12/09/2019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 da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Luan Reis </w:t>
            </w:r>
          </w:p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Enok Diomar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Lines w:val="1"/>
              <w:spacing w:after="60" w:before="6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Lines w:val="1"/>
              <w:spacing w:after="60" w:before="6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Confecção dos questionários destinados ao público alvo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Lines w:val="1"/>
              <w:spacing w:after="60" w:before="6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 Reis </w:t>
            </w:r>
          </w:p>
          <w:p w:rsidR="00000000" w:rsidDel="00000000" w:rsidP="00000000" w:rsidRDefault="00000000" w:rsidRPr="00000000" w14:paraId="00000032">
            <w:pPr>
              <w:keepLines w:val="1"/>
              <w:spacing w:after="60" w:before="6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Enok Diomar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Conclusão do documento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Luan Reis</w:t>
            </w:r>
          </w:p>
          <w:p w:rsidR="00000000" w:rsidDel="00000000" w:rsidP="00000000" w:rsidRDefault="00000000" w:rsidRPr="00000000" w14:paraId="000000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Enok Diomar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before="60" w:lineRule="auto"/>
        <w:ind w:left="0" w:hanging="2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hanging="2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Análise do Problem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comunicação entre coordenação do curso de SI, os professores e alunos necessita de automação na divulgação de informações, já que até então demanda mais tempo para serem divulgadas, além de gastos com papéis de avisos ou até mesmo a ausência do repasse da informação para os discentes.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Necessidades Básicas do Client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Explanar informações diversas de interesse dos alunos, como: ausência de professores, datas de ofertas de disciplinas, ofertas de estágio, ofertas de bolsas, oferta de minicursos e palestras dentro e fora da UFAC.</w:t>
      </w:r>
    </w:p>
    <w:p w:rsidR="00000000" w:rsidDel="00000000" w:rsidP="00000000" w:rsidRDefault="00000000" w:rsidRPr="00000000" w14:paraId="00000078">
      <w:pPr>
        <w:spacing w:line="360" w:lineRule="auto"/>
        <w:ind w:left="0" w:hanging="2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Estudo de Viabilidad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Este sistema apresenta funções e desenvolvimento viáveis no contexto no qual pretende-se inserido.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utilizado dois notebooks e um PC, além do acesso ao laboratório da Universidade Federal do Acre (UFAC). Serão usados os seguintes programas: MySQL Workbench, PhotoScape e Eclipse.</w:t>
        <w:tab/>
      </w:r>
    </w:p>
    <w:p w:rsidR="00000000" w:rsidDel="00000000" w:rsidP="00000000" w:rsidRDefault="00000000" w:rsidRPr="00000000" w14:paraId="0000007E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3.2. Viabilidade Econômic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software não terá fins lucrativos, e terá distribuição gratuita </w:t>
      </w:r>
    </w:p>
    <w:p w:rsidR="00000000" w:rsidDel="00000000" w:rsidP="00000000" w:rsidRDefault="00000000" w:rsidRPr="00000000" w14:paraId="00000082">
      <w:pPr>
        <w:spacing w:line="36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em questão se encontra de acordo com a legislação vigente em todo o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Missão do Softwar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 O sistema tem como função automatizar a comunicação entre</w:t>
      </w:r>
    </w:p>
    <w:p w:rsidR="00000000" w:rsidDel="00000000" w:rsidP="00000000" w:rsidRDefault="00000000" w:rsidRPr="00000000" w14:paraId="0000008A">
      <w:pP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professores e alunos através desta aplicação, resultando em ganhos no tempo de resposta dos alunos, evitando gastos com os avisos</w:t>
      </w:r>
    </w:p>
    <w:p w:rsidR="00000000" w:rsidDel="00000000" w:rsidP="00000000" w:rsidRDefault="00000000" w:rsidRPr="00000000" w14:paraId="0000008B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Limites do Sistem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8.0" w:type="dxa"/>
        <w:jc w:val="left"/>
        <w:tblInd w:w="0.0" w:type="dxa"/>
        <w:tblLayout w:type="fixed"/>
        <w:tblLook w:val="0000"/>
      </w:tblPr>
      <w:tblGrid>
        <w:gridCol w:w="788"/>
        <w:gridCol w:w="3780"/>
        <w:gridCol w:w="4740"/>
        <w:tblGridChange w:id="0">
          <w:tblGrid>
            <w:gridCol w:w="788"/>
            <w:gridCol w:w="3780"/>
            <w:gridCol w:w="4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será apenas destinado ao curso de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informações que serão úteis para resolução do problema se encontram somente neste espaço, ou seja, no ambiente do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ind w:left="0"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não terá acesso ao armazenamento interno do dispositivo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ind w:left="0"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foco da aplicação será somente a comunicação, não sendo viável (ou até mesmo legal) acessar as informações internas do usuário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ind w:left="0"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não permitirá bate-papos entre os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ind w:left="0"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conversas entre usuários poderão dispersar do real sentido da aplicação, que é o repasse de informações importantes do curso</w:t>
            </w:r>
          </w:p>
        </w:tc>
      </w:tr>
    </w:tbl>
    <w:p w:rsidR="00000000" w:rsidDel="00000000" w:rsidP="00000000" w:rsidRDefault="00000000" w:rsidRPr="00000000" w14:paraId="0000009A">
      <w:pP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3"/>
        </w:numPr>
        <w:ind w:left="0" w:hanging="2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hanging="2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Benefícios Gerai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7.0" w:type="dxa"/>
        <w:jc w:val="left"/>
        <w:tblInd w:w="0.0" w:type="dxa"/>
        <w:tblLayout w:type="fixed"/>
        <w:tblLook w:val="0000"/>
      </w:tblPr>
      <w:tblGrid>
        <w:gridCol w:w="797"/>
        <w:gridCol w:w="8510"/>
        <w:tblGridChange w:id="0">
          <w:tblGrid>
            <w:gridCol w:w="797"/>
            <w:gridCol w:w="85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Ambiente único para divulgação de informações importantes do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Reduzir gastos com folhas de papel e a perda de tempo com dos avisos dados pela coordenação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aluno de SI terá mais precisão em comparecer ou não às aulas.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professor poderá marcar aulas de reposição.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coordenação do curso poderá divulgar as grades curriculares de cada período.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usuários saberão quais salas estarão ocorrendo aulas e quais não estarão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professores saberão quando um outro professor não poderá comparecer na data (ou nas datas) por ele estabelecida(s), possibilitando reposições de aulas</w:t>
            </w:r>
          </w:p>
        </w:tc>
      </w:tr>
    </w:tbl>
    <w:p w:rsidR="00000000" w:rsidDel="00000000" w:rsidP="00000000" w:rsidRDefault="00000000" w:rsidRPr="00000000" w14:paraId="000000AF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Restriçõe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7.0" w:type="dxa"/>
        <w:jc w:val="left"/>
        <w:tblInd w:w="0.0" w:type="dxa"/>
        <w:tblLayout w:type="fixed"/>
        <w:tblLook w:val="0000"/>
      </w:tblPr>
      <w:tblGrid>
        <w:gridCol w:w="790"/>
        <w:gridCol w:w="3409"/>
        <w:gridCol w:w="5108"/>
        <w:tblGridChange w:id="0">
          <w:tblGrid>
            <w:gridCol w:w="790"/>
            <w:gridCol w:w="3409"/>
            <w:gridCol w:w="51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de de programação orientada a objeto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Somente este tipo de programação será empregado neste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de uma interface de manipulação de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imprescindível o uso do MySQL para auxílio com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deverá ser executável em Windows e 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Estes sistemas operacionais são o foco inicial deste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terá estrutura para receber atualizações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software deverá ser atualizado em determinados períodos de tempo, além de receber atualizações que irão abranger o alcance do cliente.</w:t>
            </w:r>
          </w:p>
        </w:tc>
      </w:tr>
    </w:tbl>
    <w:p w:rsidR="00000000" w:rsidDel="00000000" w:rsidP="00000000" w:rsidRDefault="00000000" w:rsidRPr="00000000" w14:paraId="000000C4">
      <w:pP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Atore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6915"/>
        </w:tabs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7.0" w:type="dxa"/>
        <w:jc w:val="left"/>
        <w:tblInd w:w="0.0" w:type="dxa"/>
        <w:tblLayout w:type="fixed"/>
        <w:tblLook w:val="0000"/>
      </w:tblPr>
      <w:tblGrid>
        <w:gridCol w:w="794"/>
        <w:gridCol w:w="2693"/>
        <w:gridCol w:w="5820"/>
        <w:tblGridChange w:id="0">
          <w:tblGrid>
            <w:gridCol w:w="794"/>
            <w:gridCol w:w="2693"/>
            <w:gridCol w:w="5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tabs>
                <w:tab w:val="left" w:pos="6915"/>
              </w:tabs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tabs>
                <w:tab w:val="left" w:pos="6915"/>
              </w:tabs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tabs>
                <w:tab w:val="left" w:pos="6915"/>
              </w:tabs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6915"/>
              </w:tabs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coordenação do curso de SI, no qual irá gerir 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6915"/>
              </w:tabs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Usuários da aplicação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6915"/>
              </w:tabs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6915"/>
              </w:tabs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Usuários da aplicação</w:t>
            </w:r>
          </w:p>
        </w:tc>
      </w:tr>
    </w:tbl>
    <w:p w:rsidR="00000000" w:rsidDel="00000000" w:rsidP="00000000" w:rsidRDefault="00000000" w:rsidRPr="00000000" w14:paraId="000000D4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 Funcionai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0.0" w:type="dxa"/>
        <w:tblLayout w:type="fixed"/>
        <w:tblLook w:val="0000"/>
      </w:tblPr>
      <w:tblGrid>
        <w:gridCol w:w="799"/>
        <w:gridCol w:w="3120"/>
        <w:gridCol w:w="3300"/>
        <w:gridCol w:w="2081"/>
        <w:tblGridChange w:id="0">
          <w:tblGrid>
            <w:gridCol w:w="799"/>
            <w:gridCol w:w="3120"/>
            <w:gridCol w:w="3300"/>
            <w:gridCol w:w="20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Avisos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avisos de fora do curso ou da universidade, que interessam aos alunos, deverão ser repassados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Avisos de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Avisos dados por professores, geralmente referentes à aulas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Avisos de eventos do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alunos devem saber dos eventos do curso em 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Tempo de Aviso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alunos que tiverem interesse em alguma bolsa, devem ser prontificados o quanto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Ausências repentinas de um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alunos precisam saber se em um determinado dia haverá aula de um determinado professor ou não.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Grade curricular e horários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alunos necessitam saber a grade curricular de cada novo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3"/>
        </w:numPr>
        <w:ind w:left="0" w:hanging="2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Requisitos Não-Funcionai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5.0" w:type="dxa"/>
        <w:jc w:val="left"/>
        <w:tblInd w:w="0.0" w:type="dxa"/>
        <w:tblLayout w:type="fixed"/>
        <w:tblLook w:val="0000"/>
      </w:tblPr>
      <w:tblGrid>
        <w:gridCol w:w="1017"/>
        <w:gridCol w:w="2588"/>
        <w:gridCol w:w="3055"/>
        <w:gridCol w:w="3065"/>
        <w:tblGridChange w:id="0">
          <w:tblGrid>
            <w:gridCol w:w="1017"/>
            <w:gridCol w:w="2588"/>
            <w:gridCol w:w="3055"/>
            <w:gridCol w:w="306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Páginas para professor e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de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tempo de resposta do sistema deverá ser de no máximo 30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segundos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de 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Operacional em Windows e Linux.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Aproximadamente 75 dias de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de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numPr>
          <w:ilvl w:val="0"/>
          <w:numId w:val="5"/>
        </w:num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Requisitos de Hardwar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11.1. Configuração Mínima</w:t>
      </w:r>
    </w:p>
    <w:p w:rsidR="00000000" w:rsidDel="00000000" w:rsidP="00000000" w:rsidRDefault="00000000" w:rsidRPr="00000000" w14:paraId="00000122">
      <w:pPr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Operacional: Windows</w:t>
      </w:r>
    </w:p>
    <w:p w:rsidR="00000000" w:rsidDel="00000000" w:rsidP="00000000" w:rsidRDefault="00000000" w:rsidRPr="00000000" w14:paraId="0000012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hanging="2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numPr>
          <w:ilvl w:val="0"/>
          <w:numId w:val="1"/>
        </w:numPr>
        <w:spacing w:line="36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Operacional: Windows</w:t>
      </w:r>
    </w:p>
    <w:p w:rsidR="00000000" w:rsidDel="00000000" w:rsidP="00000000" w:rsidRDefault="00000000" w:rsidRPr="00000000" w14:paraId="00000128">
      <w:pPr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spacing w:line="36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Ainda não foram utilizadas CASEs neste projeto     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type w:val="nextPage"/>
      <w:pgSz w:h="16838" w:w="11906"/>
      <w:pgMar w:bottom="1684" w:top="1684" w:left="1418" w:right="1418" w:header="1418" w:footer="1418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ministrador" w:id="7" w:date="2009-09-13T17:01:00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12" w:date="2009-09-13T17:12:00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exemplo. Aqui é necessário que se especifique todas as ferramentas CASE utilizadas, bem como suas respectivas licenças. Inclusive (freeware).</w:t>
      </w:r>
    </w:p>
  </w:comment>
  <w:comment w:author="Administrador" w:id="6" w:date="2009-09-13T17:01:0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0" w:date="2009-09-13T16:54:00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2" w:date="2009-09-13T16:58:0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9" w:date="2009-09-13T17:03:00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8" w:date="2009-09-13T17:02:0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1" w:date="2009-09-13T16:57:00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5" w:date="2009-09-13T17:00:00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  <w:comment w:author="Administrador" w:id="4" w:date="2009-09-13T16:56:00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10" w:date="2009-09-13T17:04:00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11" w:date="2009-09-13T17:17:0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3" w:date="2009-09-13T17:08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38" w15:done="0"/>
  <w15:commentEx w15:paraId="00000139" w15:done="0"/>
  <w15:commentEx w15:paraId="0000013A" w15:done="0"/>
  <w15:commentEx w15:paraId="0000013B" w15:done="0"/>
  <w15:commentEx w15:paraId="0000013C" w15:done="0"/>
  <w15:commentEx w15:paraId="0000013D" w15:done="0"/>
  <w15:commentEx w15:paraId="0000013E" w15:done="0"/>
  <w15:commentEx w15:paraId="0000013F" w15:done="0"/>
  <w15:commentEx w15:paraId="00000140" w15:done="0"/>
  <w15:commentEx w15:paraId="00000141" w15:done="0"/>
  <w15:commentEx w15:paraId="00000142" w15:done="0"/>
  <w15:commentEx w15:paraId="00000143" w15:done="0"/>
  <w15:commentEx w15:paraId="0000014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ind w:left="0" w:hanging="2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ind w:left="0" w:hanging="2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ind w:left="0" w:hanging="2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ind w:left="0" w:hanging="2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ind w:left="0" w:hanging="2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ind w:left="0" w:hanging="2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hanging="1"/>
      <w:jc w:val="center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hanging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eastAsia="Lucida Sans Unicode"/>
      <w:position w:val="-1"/>
      <w:lang w:eastAsia="zh-CN"/>
    </w:rPr>
  </w:style>
  <w:style w:type="paragraph" w:styleId="Ttulo1">
    <w:name w:val="heading 1"/>
    <w:basedOn w:val="Normal"/>
    <w:next w:val="Normal"/>
    <w:pPr>
      <w:keepNext w:val="1"/>
      <w:numPr>
        <w:numId w:val="1"/>
      </w:numPr>
      <w:ind w:left="-1" w:hanging="1"/>
      <w:jc w:val="center"/>
    </w:pPr>
    <w:rPr>
      <w:b w:val="1"/>
      <w:bCs w:val="1"/>
      <w:caps w:val="1"/>
      <w:sz w:val="28"/>
      <w:szCs w:val="28"/>
    </w:rPr>
  </w:style>
  <w:style w:type="paragraph" w:styleId="Ttulo2">
    <w:name w:val="heading 2"/>
    <w:basedOn w:val="Normal"/>
    <w:next w:val="Normal"/>
    <w:pPr>
      <w:keepNext w:val="1"/>
      <w:numPr>
        <w:ilvl w:val="1"/>
        <w:numId w:val="1"/>
      </w:numPr>
      <w:ind w:left="-1" w:hanging="1"/>
      <w:outlineLvl w:val="1"/>
    </w:pPr>
    <w:rPr>
      <w:b w:val="1"/>
      <w:bCs w:val="1"/>
      <w:szCs w:val="28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styleId="WW8Num1z1" w:customStyle="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styleId="WW8Num1z2" w:customStyle="1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styleId="WW8Num1z3" w:customStyle="1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styleId="WW8Num1z4" w:customStyle="1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styleId="WW8Num1z5" w:customStyle="1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styleId="WW8Num1z6" w:customStyle="1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styleId="WW8Num1z7" w:customStyle="1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styleId="WW8Num1z8" w:customStyle="1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styleId="WW8Num3z1" w:customStyle="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styleId="WW8Num3z2" w:customStyle="1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styleId="WW8Num3z3" w:customStyle="1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styleId="WW8Num3z4" w:customStyle="1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styleId="WW8Num3z5" w:customStyle="1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styleId="WW8Num3z6" w:customStyle="1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styleId="WW8Num3z7" w:customStyle="1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styleId="WW8Num3z8" w:customStyle="1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styleId="WW8Num4z0" w:customStyle="1">
    <w:name w:val="WW8Num4z0"/>
    <w:rPr>
      <w:rFonts w:ascii="Arial" w:cs="Arial" w:hAnsi="Arial"/>
      <w:b w:val="1"/>
      <w:bCs w:val="1"/>
      <w:w w:val="100"/>
      <w:position w:val="-1"/>
      <w:szCs w:val="28"/>
      <w:effect w:val="none"/>
      <w:vertAlign w:val="baseline"/>
      <w:cs w:val="0"/>
      <w:em w:val="none"/>
    </w:rPr>
  </w:style>
  <w:style w:type="character" w:styleId="Fontepargpadro2" w:customStyle="1">
    <w:name w:val="Fonte parág. padrão2"/>
    <w:rPr>
      <w:w w:val="100"/>
      <w:position w:val="-1"/>
      <w:effect w:val="none"/>
      <w:vertAlign w:val="baseline"/>
      <w:cs w:val="0"/>
      <w:em w:val="none"/>
    </w:rPr>
  </w:style>
  <w:style w:type="character" w:styleId="Absatz-Standardschriftart" w:customStyle="1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styleId="WW-Absatz-Standardschriftart" w:customStyle="1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styleId="WW-Absatz-Standardschriftart1" w:customStyle="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styleId="WW-Absatz-Standardschriftart11" w:customStyle="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styleId="WW-Absatz-Standardschriftart111" w:customStyle="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styleId="WW-Absatz-Standardschriftart1111" w:customStyle="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styleId="WW-Absatz-Standardschriftart11111" w:customStyle="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styleId="WW8Num5z0" w:customStyle="1">
    <w:name w:val="WW8Num5z0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6z0" w:customStyle="1">
    <w:name w:val="WW8Num6z0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7z0" w:customStyle="1">
    <w:name w:val="WW8Num7z0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8z0" w:customStyle="1">
    <w:name w:val="WW8Num8z0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10z0" w:customStyle="1">
    <w:name w:val="WW8Num10z0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11z0" w:customStyle="1">
    <w:name w:val="WW8Num11z0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11z1" w:customStyle="1">
    <w:name w:val="WW8Num11z1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11z2" w:customStyle="1">
    <w:name w:val="WW8Num11z2"/>
    <w:rPr>
      <w:rFonts w:ascii="Wingdings" w:cs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3z0" w:customStyle="1">
    <w:name w:val="WW8Num13z0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13z1" w:customStyle="1">
    <w:name w:val="WW8Num13z1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13z2" w:customStyle="1">
    <w:name w:val="WW8Num13z2"/>
    <w:rPr>
      <w:rFonts w:ascii="Wingdings" w:cs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4z0" w:customStyle="1">
    <w:name w:val="WW8Num14z0"/>
    <w:rPr>
      <w:rFonts w:ascii="Times New Roman" w:cs="Times New Roman" w:eastAsia="Lucida Sans Unicode" w:hAnsi="Times New Roman"/>
      <w:w w:val="100"/>
      <w:position w:val="-1"/>
      <w:effect w:val="none"/>
      <w:vertAlign w:val="baseline"/>
      <w:cs w:val="0"/>
      <w:em w:val="none"/>
    </w:rPr>
  </w:style>
  <w:style w:type="character" w:styleId="WW8Num14z2" w:customStyle="1">
    <w:name w:val="WW8Num14z2"/>
    <w:rPr>
      <w:rFonts w:ascii="Wingdings" w:cs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4z3" w:customStyle="1">
    <w:name w:val="WW8Num14z3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14z4" w:customStyle="1">
    <w:name w:val="WW8Num14z4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15z0" w:customStyle="1">
    <w:name w:val="WW8Num15z0"/>
    <w:rPr>
      <w:rFonts w:ascii="Symbol" w:cs="Symbol" w:hAnsi="Symbol"/>
      <w:w w:val="100"/>
      <w:position w:val="-1"/>
      <w:effect w:val="none"/>
      <w:vertAlign w:val="baseline"/>
      <w:cs w:val="0"/>
      <w:em w:val="none"/>
    </w:rPr>
  </w:style>
  <w:style w:type="character" w:styleId="WW8Num15z1" w:customStyle="1">
    <w:name w:val="WW8Num15z1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15z2" w:customStyle="1">
    <w:name w:val="WW8Num15z2"/>
    <w:rPr>
      <w:rFonts w:ascii="Wingdings" w:cs="Wingdings" w:hAnsi="Wingdings"/>
      <w:w w:val="100"/>
      <w:position w:val="-1"/>
      <w:effect w:val="none"/>
      <w:vertAlign w:val="baseline"/>
      <w:cs w:val="0"/>
      <w:em w:val="none"/>
    </w:rPr>
  </w:style>
  <w:style w:type="character" w:styleId="Fontepargpadro1" w:customStyle="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SmbolosdeNumerao" w:customStyle="1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character" w:styleId="InternetLink" w:customStyle="1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VisitedInternetLink" w:customStyle="1">
    <w:name w:val="Visited Internet Link"/>
    <w:rPr>
      <w:color w:val="800000"/>
      <w:w w:val="100"/>
      <w:position w:val="-1"/>
      <w:u w:val="single"/>
      <w:effect w:val="none"/>
      <w:vertAlign w:val="baseline"/>
      <w:cs w:val="0"/>
      <w:em w:val="none"/>
    </w:rPr>
  </w:style>
  <w:style w:type="character" w:styleId="Refdecomentrio1" w:customStyle="1">
    <w:name w:val="Ref. de comentário1"/>
    <w:basedOn w:val="Fontepargpadro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decomentrioChar" w:customStyle="1">
    <w:name w:val="Texto de comentári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styleId="AssuntodocomentrioChar" w:customStyle="1">
    <w:name w:val="Assunto do comentário Char"/>
    <w:basedOn w:val="TextodecomentrioChar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TextodebaloChar" w:customStyle="1">
    <w:name w:val="Texto de balão Char"/>
    <w:basedOn w:val="Fontepargpadro1"/>
    <w:rPr>
      <w:rFonts w:ascii="Tahoma" w:cs="Tahoma" w:eastAsia="Lucida Sans Unicode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Refdecomentrio2" w:customStyle="1">
    <w:name w:val="Ref. de comentário2"/>
    <w:basedOn w:val="Fontepargpadro2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decomentrioChar1" w:customStyle="1">
    <w:name w:val="Texto de comentário Char1"/>
    <w:basedOn w:val="Fontepargpadro2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Normal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Ttulo20" w:customStyle="1">
    <w:name w:val="Título2"/>
    <w:basedOn w:val="Normal"/>
    <w:next w:val="TextBody"/>
    <w:pPr>
      <w:keepNext w:val="1"/>
      <w:spacing w:after="120" w:before="240"/>
    </w:pPr>
    <w:rPr>
      <w:rFonts w:ascii="Arial" w:cs="Mangal" w:hAnsi="Arial"/>
      <w:sz w:val="28"/>
      <w:szCs w:val="28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Ttulo10" w:customStyle="1">
    <w:name w:val="Título1"/>
    <w:basedOn w:val="Normal"/>
    <w:next w:val="TextBody"/>
    <w:pPr>
      <w:keepNext w:val="1"/>
      <w:spacing w:after="120" w:before="240"/>
    </w:pPr>
    <w:rPr>
      <w:rFonts w:ascii="Arial" w:cs="DejaVu Sans" w:eastAsia="DejaVu Sans" w:hAnsi="Arial"/>
      <w:sz w:val="28"/>
      <w:szCs w:val="28"/>
    </w:rPr>
  </w:style>
  <w:style w:type="paragraph" w:styleId="Legenda1" w:customStyle="1">
    <w:name w:val="Legenda1"/>
    <w:basedOn w:val="Normal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Cabealho">
    <w:name w:val="header"/>
    <w:basedOn w:val="Normal"/>
    <w:pPr>
      <w:suppressLineNumbers w:val="1"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 w:val="1"/>
      <w:tabs>
        <w:tab w:val="center" w:pos="4819"/>
        <w:tab w:val="right" w:pos="9638"/>
      </w:tabs>
    </w:pPr>
  </w:style>
  <w:style w:type="paragraph" w:styleId="ContedodaTabela" w:customStyle="1">
    <w:name w:val="Conteúdo da Tabela"/>
    <w:basedOn w:val="TextBody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  <w:i w:val="1"/>
      <w:iCs w:val="1"/>
    </w:rPr>
  </w:style>
  <w:style w:type="paragraph" w:styleId="Corpodetexto21" w:customStyle="1">
    <w:name w:val="Corpo de texto 21"/>
    <w:basedOn w:val="Normal"/>
    <w:pPr>
      <w:widowControl w:val="1"/>
      <w:tabs>
        <w:tab w:val="left" w:pos="0"/>
      </w:tabs>
      <w:jc w:val="center"/>
    </w:pPr>
    <w:rPr>
      <w:rFonts w:eastAsia="Times New Roman"/>
      <w:b w:val="1"/>
    </w:rPr>
  </w:style>
  <w:style w:type="paragraph" w:styleId="Livre" w:customStyle="1">
    <w:name w:val="Livre"/>
    <w:pPr>
      <w:widowControl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eastAsia="Arial"/>
      <w:position w:val="-1"/>
      <w:sz w:val="20"/>
      <w:szCs w:val="20"/>
      <w:lang w:eastAsia="zh-CN"/>
    </w:rPr>
  </w:style>
  <w:style w:type="paragraph" w:styleId="sumrio" w:customStyle="1">
    <w:name w:val="sumário"/>
    <w:basedOn w:val="Ttulo1"/>
    <w:pPr>
      <w:keepLines w:val="1"/>
      <w:pageBreakBefore w:val="1"/>
      <w:widowControl w:val="1"/>
      <w:numPr>
        <w:numId w:val="0"/>
      </w:numPr>
      <w:tabs>
        <w:tab w:val="left" w:pos="648"/>
      </w:tabs>
      <w:suppressAutoHyphens w:val="1"/>
      <w:spacing w:after="320" w:before="320"/>
      <w:ind w:left="284" w:leftChars="-1" w:hanging="1" w:hangingChars="1"/>
    </w:pPr>
    <w:rPr>
      <w:rFonts w:ascii="Arial" w:cs="Arial" w:eastAsia="Times New Roman" w:hAnsi="Arial"/>
      <w:bCs w:val="0"/>
      <w:i w:val="1"/>
      <w:caps w:val="0"/>
      <w:kern w:val="1"/>
      <w:szCs w:val="20"/>
    </w:rPr>
  </w:style>
  <w:style w:type="paragraph" w:styleId="Tabela" w:customStyle="1">
    <w:name w:val="Tabela"/>
    <w:basedOn w:val="TextBody"/>
    <w:pPr>
      <w:keepNext w:val="1"/>
      <w:keepLines w:val="1"/>
      <w:widowControl w:val="1"/>
      <w:suppressAutoHyphens w:val="1"/>
      <w:spacing w:after="40" w:before="40"/>
    </w:pPr>
    <w:rPr>
      <w:rFonts w:eastAsia="Times New Roman"/>
      <w:sz w:val="22"/>
      <w:szCs w:val="20"/>
    </w:rPr>
  </w:style>
  <w:style w:type="paragraph" w:styleId="western" w:customStyle="1">
    <w:name w:val="western"/>
    <w:basedOn w:val="Normal"/>
    <w:pPr>
      <w:widowControl w:val="1"/>
      <w:suppressAutoHyphens w:val="1"/>
      <w:spacing w:after="119" w:before="100"/>
    </w:pPr>
    <w:rPr>
      <w:rFonts w:ascii="Arial Unicode MS" w:cs="Arial Unicode MS" w:eastAsia="Arial Unicode MS" w:hAnsi="Arial Unicode MS"/>
    </w:rPr>
  </w:style>
  <w:style w:type="paragraph" w:styleId="Corpodetexto31" w:customStyle="1">
    <w:name w:val="Corpo de texto 31"/>
    <w:basedOn w:val="Normal"/>
    <w:pPr>
      <w:jc w:val="both"/>
    </w:pPr>
  </w:style>
  <w:style w:type="paragraph" w:styleId="Textodecomentrio1" w:customStyle="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 w:val="1"/>
      <w:bCs w:val="1"/>
    </w:rPr>
  </w:style>
  <w:style w:type="paragraph" w:styleId="Textodebalo">
    <w:name w:val="Balloon Text"/>
    <w:basedOn w:val="Normal"/>
    <w:rPr>
      <w:rFonts w:ascii="Tahoma" w:cs="Tahoma" w:hAnsi="Tahoma"/>
      <w:sz w:val="16"/>
      <w:szCs w:val="16"/>
    </w:rPr>
  </w:style>
  <w:style w:type="paragraph" w:styleId="WW-Default" w:customStyle="1">
    <w:name w:val="WW-Default"/>
    <w:pPr>
      <w:widowControl w:val="1"/>
      <w:autoSpaceDE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Wingdings" w:cs="Wingdings" w:eastAsia="Arial" w:hAnsi="Wingdings"/>
      <w:color w:val="000000"/>
      <w:position w:val="-1"/>
      <w:lang w:eastAsia="zh-CN"/>
    </w:rPr>
  </w:style>
  <w:style w:type="paragraph" w:styleId="Contedodetabela" w:customStyle="1">
    <w:name w:val="Conteúdo de tabela"/>
    <w:basedOn w:val="Normal"/>
    <w:pPr>
      <w:suppressLineNumbers w:val="1"/>
    </w:pPr>
  </w:style>
  <w:style w:type="paragraph" w:styleId="Contedodatabela0" w:customStyle="1">
    <w:name w:val="Conteúdo da tabela"/>
    <w:basedOn w:val="Normal"/>
    <w:pPr>
      <w:suppressLineNumbers w:val="1"/>
    </w:pPr>
  </w:style>
  <w:style w:type="paragraph" w:styleId="Ttulodetabela" w:customStyle="1">
    <w:name w:val="Título de tabela"/>
    <w:basedOn w:val="Contedodetabela"/>
    <w:pPr>
      <w:jc w:val="center"/>
    </w:pPr>
    <w:rPr>
      <w:b w:val="1"/>
      <w:bCs w:val="1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Textodecomentrio2" w:customStyle="1">
    <w:name w:val="Texto de comentário2"/>
    <w:basedOn w:val="Normal"/>
    <w:rPr>
      <w:sz w:val="20"/>
      <w:szCs w:val="20"/>
    </w:rPr>
  </w:style>
  <w:style w:type="paragraph" w:styleId="Tabletext" w:customStyle="1">
    <w:name w:val="Tabletext"/>
    <w:basedOn w:val="Normal"/>
    <w:pPr>
      <w:keepLines w:val="1"/>
      <w:spacing w:after="60" w:before="60" w:line="240" w:lineRule="atLeast"/>
      <w:ind w:left="284" w:firstLine="0"/>
    </w:pPr>
    <w:rPr>
      <w:rFonts w:ascii="Arial" w:cs="Arial" w:hAnsi="Arial"/>
      <w:sz w:val="20"/>
      <w:szCs w:val="20"/>
      <w:lang w:val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decomentrio">
    <w:name w:val="annotation text"/>
    <w:basedOn w:val="Normal"/>
    <w:link w:val="TextodecomentrioChar2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2" w:customStyle="1">
    <w:name w:val="Texto de comentário Char2"/>
    <w:basedOn w:val="Fontepargpadro"/>
    <w:link w:val="Textodecomentrio"/>
    <w:uiPriority w:val="99"/>
    <w:semiHidden w:val="1"/>
    <w:rPr>
      <w:rFonts w:eastAsia="Lucida Sans Unicode"/>
      <w:position w:val="-1"/>
      <w:sz w:val="20"/>
      <w:szCs w:val="20"/>
      <w:lang w:eastAsia="zh-CN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5" Type="http://schemas.openxmlformats.org/officeDocument/2006/relationships/header" Target="header4.xml"/><Relationship Id="rId14" Type="http://schemas.openxmlformats.org/officeDocument/2006/relationships/header" Target="header5.xml"/><Relationship Id="rId17" Type="http://schemas.openxmlformats.org/officeDocument/2006/relationships/footer" Target="footer4.xml"/><Relationship Id="rId16" Type="http://schemas.openxmlformats.org/officeDocument/2006/relationships/footer" Target="footer5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3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TjdmqQJOPZj5HeBP8RdXvq4FMw==">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2011-12-16T09:08:00Z</dcterms:created>
  <dc:creator>Lucas Nadalete</dc:creator>
</cp:coreProperties>
</file>